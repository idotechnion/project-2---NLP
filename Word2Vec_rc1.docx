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9C2B" w14:textId="77777777" w:rsidR="00090C48" w:rsidRDefault="00AC760D" w:rsidP="00924C18">
      <w:pPr>
        <w:bidi/>
        <w:rPr>
          <w:rtl/>
        </w:rPr>
      </w:pPr>
      <w:r>
        <w:t>Word2Vec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שיטה של </w:t>
      </w:r>
      <w:r>
        <w:t>“word embedding”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ייצוג של מילים/ביטויים באמצעות וקטור של מספרים ממשיים. מטרת השיטה היא לייצג את המילים בצורה בעלת משמעות תחבירית/סמנטית מה שלא קיים בשיטה של </w:t>
      </w:r>
      <w:r>
        <w:t>“</w:t>
      </w:r>
      <w:r w:rsidR="00090C48">
        <w:t>one hot</w:t>
      </w:r>
      <w:r>
        <w:t>”</w:t>
      </w:r>
      <w:r>
        <w:rPr>
          <w:rFonts w:hint="cs"/>
          <w:rtl/>
        </w:rPr>
        <w:t>.</w:t>
      </w:r>
      <w:r w:rsidR="00090C48">
        <w:rPr>
          <w:rFonts w:hint="cs"/>
          <w:rtl/>
        </w:rPr>
        <w:t xml:space="preserve"> השיטה מסתמכת על תאוריה בבלשנות לפיה מילים המופיעות לעיתים תכופות באותו הקשר הן בעלות משמעות סמנטית משותפת. </w:t>
      </w:r>
      <w:r w:rsidR="00924C18">
        <w:rPr>
          <w:rFonts w:hint="cs"/>
          <w:rtl/>
        </w:rPr>
        <w:t xml:space="preserve">בפועל הכניסה </w:t>
      </w:r>
      <w:commentRangeStart w:id="0"/>
      <w:r w:rsidR="00924C18">
        <w:rPr>
          <w:rFonts w:hint="cs"/>
          <w:rtl/>
        </w:rPr>
        <w:t>לרשת</w:t>
      </w:r>
      <w:commentRangeEnd w:id="0"/>
      <w:r w:rsidR="00143CA2">
        <w:rPr>
          <w:rStyle w:val="CommentReference"/>
          <w:rtl/>
        </w:rPr>
        <w:commentReference w:id="0"/>
      </w:r>
      <w:r w:rsidR="00924C18">
        <w:rPr>
          <w:rFonts w:hint="cs"/>
          <w:rtl/>
        </w:rPr>
        <w:t xml:space="preserve"> היא </w:t>
      </w:r>
      <w:proofErr w:type="spellStart"/>
      <w:r w:rsidR="00924C18">
        <w:rPr>
          <w:rFonts w:hint="cs"/>
          <w:rtl/>
        </w:rPr>
        <w:t>וקטורי</w:t>
      </w:r>
      <w:proofErr w:type="spellEnd"/>
      <w:r w:rsidR="00924C18">
        <w:rPr>
          <w:rFonts w:hint="cs"/>
          <w:rtl/>
        </w:rPr>
        <w:t xml:space="preserve"> "</w:t>
      </w:r>
      <w:r w:rsidR="00924C18">
        <w:t>one hot</w:t>
      </w:r>
      <w:r w:rsidR="00924C18">
        <w:rPr>
          <w:rFonts w:hint="cs"/>
          <w:rtl/>
        </w:rPr>
        <w:t>"  של המילים, ישנה שכבה אחת של מטריצה בגודל של מספר המילים במילון</w:t>
      </w:r>
      <w:r w:rsidR="00924C18">
        <w:t xml:space="preserve"> </w:t>
      </w:r>
      <w:r w:rsidR="00924C18">
        <w:rPr>
          <w:rFonts w:hint="cs"/>
          <w:rtl/>
        </w:rPr>
        <w:t xml:space="preserve"> </w:t>
      </w:r>
      <w:r w:rsidR="00924C18">
        <w:t>x</w:t>
      </w:r>
      <w:r w:rsidR="00924C18">
        <w:rPr>
          <w:rFonts w:hint="cs"/>
          <w:rtl/>
        </w:rPr>
        <w:t xml:space="preserve"> מימד הווקטור לייצוג, שהיא בעצם </w:t>
      </w:r>
      <w:r w:rsidR="00924C18">
        <w:t>lookup table</w:t>
      </w:r>
      <w:r w:rsidR="00924C18">
        <w:rPr>
          <w:rFonts w:hint="cs"/>
          <w:rtl/>
        </w:rPr>
        <w:t xml:space="preserve"> עבור מילות הכניסה, כך שכל שורה היא הווקטור המתאים למילה, ובסוף פונקציית </w:t>
      </w:r>
      <w:commentRangeStart w:id="1"/>
      <w:r w:rsidR="00924C18">
        <w:rPr>
          <w:rFonts w:hint="cs"/>
          <w:rtl/>
        </w:rPr>
        <w:t>מחיר</w:t>
      </w:r>
      <w:commentRangeEnd w:id="1"/>
      <w:r w:rsidR="00143CA2">
        <w:rPr>
          <w:rStyle w:val="CommentReference"/>
          <w:rtl/>
        </w:rPr>
        <w:commentReference w:id="1"/>
      </w:r>
      <w:r w:rsidR="00924C18">
        <w:rPr>
          <w:rFonts w:hint="cs"/>
          <w:rtl/>
        </w:rPr>
        <w:t>.</w:t>
      </w:r>
    </w:p>
    <w:p w14:paraId="67D90146" w14:textId="77777777" w:rsidR="009F4D80" w:rsidRDefault="00090C48" w:rsidP="009F4D80">
      <w:pPr>
        <w:bidi/>
        <w:rPr>
          <w:rtl/>
        </w:rPr>
      </w:pPr>
      <w:r>
        <w:rPr>
          <w:rFonts w:hint="cs"/>
          <w:rtl/>
        </w:rPr>
        <w:t xml:space="preserve">לשיטה שתי גרסאות: </w:t>
      </w:r>
      <w:commentRangeStart w:id="2"/>
      <w:r>
        <w:t>CBOW</w:t>
      </w:r>
      <w:commentRangeEnd w:id="2"/>
      <w:r w:rsidR="00143CA2">
        <w:rPr>
          <w:rStyle w:val="CommentReference"/>
        </w:rPr>
        <w:commentReference w:id="2"/>
      </w:r>
      <w:r>
        <w:rPr>
          <w:rFonts w:hint="cs"/>
          <w:rtl/>
        </w:rPr>
        <w:t xml:space="preserve"> ו- </w:t>
      </w:r>
      <w:ins w:id="3" w:author="Cohen, Rami" w:date="2018-11-18T15:59:00Z">
        <w:r w:rsidR="00143CA2">
          <w:t>.</w:t>
        </w:r>
      </w:ins>
      <w:r>
        <w:t>Skip-Gram</w:t>
      </w:r>
      <w:r>
        <w:rPr>
          <w:rFonts w:hint="cs"/>
          <w:rtl/>
        </w:rPr>
        <w:t xml:space="preserve"> הראשונה מנסה ללמוד מתוך חלון מסביב </w:t>
      </w:r>
      <w:commentRangeStart w:id="4"/>
      <w:r>
        <w:rPr>
          <w:rFonts w:hint="cs"/>
          <w:rtl/>
        </w:rPr>
        <w:t>למילה</w:t>
      </w:r>
      <w:commentRangeEnd w:id="4"/>
      <w:r w:rsidR="00143CA2">
        <w:rPr>
          <w:rStyle w:val="CommentReference"/>
          <w:rtl/>
        </w:rPr>
        <w:commentReference w:id="4"/>
      </w:r>
      <w:r>
        <w:rPr>
          <w:rFonts w:hint="cs"/>
          <w:rtl/>
        </w:rPr>
        <w:t xml:space="preserve"> את המילה, והשנייה מנסה מתוך המילה למצוא את מילות ההקשר </w:t>
      </w:r>
      <w:commentRangeStart w:id="5"/>
      <w:r>
        <w:rPr>
          <w:rFonts w:hint="cs"/>
          <w:rtl/>
        </w:rPr>
        <w:t>בחלון</w:t>
      </w:r>
      <w:commentRangeEnd w:id="5"/>
      <w:r w:rsidR="00143CA2">
        <w:rPr>
          <w:rStyle w:val="CommentReference"/>
          <w:rtl/>
        </w:rPr>
        <w:commentReference w:id="5"/>
      </w:r>
      <w:r>
        <w:rPr>
          <w:rFonts w:hint="cs"/>
          <w:rtl/>
        </w:rPr>
        <w:t xml:space="preserve">. מנסים להביא למקסימום את פונקציית ההסתברות של  מילות </w:t>
      </w:r>
      <w:commentRangeStart w:id="6"/>
      <w:r>
        <w:rPr>
          <w:rFonts w:hint="cs"/>
          <w:rtl/>
        </w:rPr>
        <w:t>ההקשר</w:t>
      </w:r>
      <w:commentRangeEnd w:id="6"/>
      <w:r w:rsidR="00143CA2">
        <w:rPr>
          <w:rStyle w:val="CommentReference"/>
          <w:rtl/>
        </w:rPr>
        <w:commentReference w:id="6"/>
      </w:r>
      <w:r>
        <w:rPr>
          <w:rFonts w:hint="cs"/>
          <w:rtl/>
        </w:rPr>
        <w:t xml:space="preserve"> מתוך המילה, עבור כל המילים בטקסט. (ובאופן שקול את פונקציית ה-</w:t>
      </w:r>
      <w:r>
        <w:t>“log-likelihood”</w:t>
      </w:r>
      <w:r>
        <w:rPr>
          <w:rFonts w:hint="cs"/>
          <w:rtl/>
        </w:rPr>
        <w:t xml:space="preserve">). את ההסתברות מגדירים על ידי פונקציית </w:t>
      </w:r>
      <w:r>
        <w:t>softmax</w:t>
      </w:r>
      <w:r>
        <w:rPr>
          <w:rFonts w:hint="cs"/>
          <w:rtl/>
        </w:rPr>
        <w:t xml:space="preserve"> על המכפלה </w:t>
      </w:r>
      <w:proofErr w:type="spellStart"/>
      <w:r>
        <w:rPr>
          <w:rFonts w:hint="cs"/>
          <w:rtl/>
        </w:rPr>
        <w:t>הסקלרית</w:t>
      </w:r>
      <w:proofErr w:type="spellEnd"/>
      <w:r>
        <w:rPr>
          <w:rFonts w:hint="cs"/>
          <w:rtl/>
        </w:rPr>
        <w:t xml:space="preserve"> בין </w:t>
      </w:r>
      <w:commentRangeStart w:id="7"/>
      <w:r>
        <w:rPr>
          <w:rFonts w:hint="cs"/>
          <w:rtl/>
        </w:rPr>
        <w:t>הווקטורי</w:t>
      </w:r>
      <w:r>
        <w:rPr>
          <w:rFonts w:hint="eastAsia"/>
          <w:rtl/>
        </w:rPr>
        <w:t>ם</w:t>
      </w:r>
      <w:commentRangeEnd w:id="7"/>
      <w:r w:rsidR="00143CA2">
        <w:rPr>
          <w:rStyle w:val="CommentReference"/>
          <w:rtl/>
        </w:rPr>
        <w:commentReference w:id="7"/>
      </w:r>
      <w:r>
        <w:rPr>
          <w:rFonts w:hint="cs"/>
          <w:rtl/>
        </w:rPr>
        <w:t xml:space="preserve"> (שמסמנת את הדמיון ביניהם).</w:t>
      </w:r>
      <w:r w:rsidR="009F4D80">
        <w:rPr>
          <w:rFonts w:hint="cs"/>
          <w:rtl/>
        </w:rPr>
        <w:t xml:space="preserve"> משתמשים באלגוריתם אופטימיזציה (למשל </w:t>
      </w:r>
      <w:r w:rsidR="009F4D80">
        <w:rPr>
          <w:rFonts w:hint="cs"/>
        </w:rPr>
        <w:t>SGD</w:t>
      </w:r>
      <w:r w:rsidR="009F4D80">
        <w:rPr>
          <w:rFonts w:hint="cs"/>
          <w:rtl/>
        </w:rPr>
        <w:t>) כדי למזער את פונקציית המחיר (</w:t>
      </w:r>
      <w:r w:rsidR="009F4D80">
        <w:t>negative log likelihood</w:t>
      </w:r>
      <w:r w:rsidR="009F4D80">
        <w:rPr>
          <w:rFonts w:hint="cs"/>
          <w:rtl/>
        </w:rPr>
        <w:t xml:space="preserve">). כדי לשפר אופטימיזציה משתמשים בשני ייצוגים לכל מילה </w:t>
      </w:r>
      <w:r w:rsidR="009F4D80">
        <w:rPr>
          <w:rtl/>
        </w:rPr>
        <w:t>–</w:t>
      </w:r>
      <w:r w:rsidR="009F4D80">
        <w:rPr>
          <w:rFonts w:hint="cs"/>
          <w:rtl/>
        </w:rPr>
        <w:t xml:space="preserve"> פעם אחת בתור מיל</w:t>
      </w:r>
      <w:r w:rsidR="00FD58C7">
        <w:rPr>
          <w:rFonts w:hint="cs"/>
          <w:rtl/>
        </w:rPr>
        <w:t>ת</w:t>
      </w:r>
      <w:r w:rsidR="009F4D80">
        <w:rPr>
          <w:rFonts w:hint="cs"/>
          <w:rtl/>
        </w:rPr>
        <w:t xml:space="preserve"> הקשר ופעם בתור מילת מטרה, ולבסוף ממצעים </w:t>
      </w:r>
      <w:commentRangeStart w:id="8"/>
      <w:r w:rsidR="009F4D80">
        <w:rPr>
          <w:rFonts w:hint="cs"/>
          <w:rtl/>
        </w:rPr>
        <w:t>ביניהן</w:t>
      </w:r>
      <w:commentRangeEnd w:id="8"/>
      <w:r w:rsidR="00143CA2">
        <w:rPr>
          <w:rStyle w:val="CommentReference"/>
          <w:rtl/>
        </w:rPr>
        <w:commentReference w:id="8"/>
      </w:r>
      <w:r w:rsidR="009F4D80">
        <w:rPr>
          <w:rFonts w:hint="cs"/>
          <w:rtl/>
        </w:rPr>
        <w:t>.</w:t>
      </w:r>
    </w:p>
    <w:p w14:paraId="0B12CA9A" w14:textId="77777777" w:rsidR="009F4D80" w:rsidRDefault="009F4D80" w:rsidP="009F4D80">
      <w:pPr>
        <w:bidi/>
        <w:rPr>
          <w:rtl/>
        </w:rPr>
      </w:pPr>
      <w:r>
        <w:rPr>
          <w:rFonts w:hint="cs"/>
          <w:rtl/>
        </w:rPr>
        <w:t xml:space="preserve">חישוב </w:t>
      </w:r>
      <w:proofErr w:type="spellStart"/>
      <w:r>
        <w:rPr>
          <w:rFonts w:hint="cs"/>
          <w:rtl/>
        </w:rPr>
        <w:t>הגרדיאנט</w:t>
      </w:r>
      <w:proofErr w:type="spellEnd"/>
      <w:r>
        <w:rPr>
          <w:rFonts w:hint="cs"/>
          <w:rtl/>
        </w:rPr>
        <w:t xml:space="preserve"> של ה-</w:t>
      </w:r>
      <w:commentRangeStart w:id="9"/>
      <w:proofErr w:type="spellStart"/>
      <w:r>
        <w:t>softmax</w:t>
      </w:r>
      <w:commentRangeEnd w:id="9"/>
      <w:proofErr w:type="spellEnd"/>
      <w:r w:rsidR="00143CA2">
        <w:rPr>
          <w:rStyle w:val="CommentReference"/>
        </w:rPr>
        <w:commentReference w:id="9"/>
      </w:r>
      <w:r>
        <w:rPr>
          <w:rFonts w:hint="cs"/>
          <w:rtl/>
        </w:rPr>
        <w:t xml:space="preserve"> יקר ולכן משתמשים בשיטה של </w:t>
      </w:r>
      <w:r>
        <w:t>“Negative Sampling”</w:t>
      </w:r>
      <w:r>
        <w:rPr>
          <w:rFonts w:hint="cs"/>
          <w:rtl/>
        </w:rPr>
        <w:t xml:space="preserve"> כך שבמקום לחשב </w:t>
      </w:r>
      <w:proofErr w:type="spellStart"/>
      <w:r>
        <w:rPr>
          <w:rFonts w:hint="cs"/>
          <w:rtl/>
        </w:rPr>
        <w:t>גרדיאנט</w:t>
      </w:r>
      <w:proofErr w:type="spellEnd"/>
      <w:r>
        <w:rPr>
          <w:rFonts w:hint="cs"/>
          <w:rtl/>
        </w:rPr>
        <w:t xml:space="preserve"> לפי כל המילים במילון מנסים להבחין בין מילות הקשר אמתיות לבין מילות "רעש" רנדומליות</w:t>
      </w:r>
      <w:r w:rsidR="00161C06">
        <w:rPr>
          <w:rFonts w:hint="cs"/>
          <w:rtl/>
        </w:rPr>
        <w:t xml:space="preserve">, זאת באמצעות רגרסיה </w:t>
      </w:r>
      <w:commentRangeStart w:id="10"/>
      <w:r w:rsidR="00161C06">
        <w:rPr>
          <w:rFonts w:hint="cs"/>
          <w:rtl/>
        </w:rPr>
        <w:t>לוגיסטית</w:t>
      </w:r>
      <w:commentRangeEnd w:id="10"/>
      <w:r w:rsidR="00143CA2">
        <w:rPr>
          <w:rStyle w:val="CommentReference"/>
          <w:rtl/>
        </w:rPr>
        <w:commentReference w:id="10"/>
      </w:r>
      <w:r w:rsidR="00161C06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6AF32632" w14:textId="77777777" w:rsidR="00161C06" w:rsidRDefault="00161C06" w:rsidP="00161C06">
      <w:pPr>
        <w:bidi/>
        <w:rPr>
          <w:rtl/>
        </w:rPr>
      </w:pPr>
      <w:r>
        <w:rPr>
          <w:rFonts w:hint="cs"/>
          <w:rtl/>
        </w:rPr>
        <w:t xml:space="preserve">כמו כן בשביל להימנע ממילים שחוזרות על עצמם הרבה בלי לתרום מידע (למשל </w:t>
      </w:r>
      <w:r>
        <w:t>“the”</w:t>
      </w:r>
      <w:r>
        <w:rPr>
          <w:rFonts w:hint="cs"/>
          <w:rtl/>
        </w:rPr>
        <w:t xml:space="preserve">) נעשית דגימה לפי התכיפות של </w:t>
      </w:r>
      <w:bookmarkStart w:id="11" w:name="_GoBack"/>
      <w:bookmarkEnd w:id="11"/>
      <w:commentRangeStart w:id="12"/>
      <w:r>
        <w:rPr>
          <w:rFonts w:hint="cs"/>
          <w:rtl/>
        </w:rPr>
        <w:t>המילה</w:t>
      </w:r>
      <w:commentRangeEnd w:id="12"/>
      <w:r w:rsidR="00143CA2">
        <w:rPr>
          <w:rStyle w:val="CommentReference"/>
          <w:rtl/>
        </w:rPr>
        <w:commentReference w:id="12"/>
      </w:r>
      <w:r>
        <w:rPr>
          <w:rFonts w:hint="cs"/>
          <w:rtl/>
        </w:rPr>
        <w:t xml:space="preserve"> בכל קטע </w:t>
      </w:r>
      <w:commentRangeStart w:id="13"/>
      <w:r>
        <w:rPr>
          <w:rFonts w:hint="cs"/>
          <w:rtl/>
        </w:rPr>
        <w:t>הטקסט</w:t>
      </w:r>
      <w:commentRangeEnd w:id="13"/>
      <w:r w:rsidR="00143CA2">
        <w:rPr>
          <w:rStyle w:val="CommentReference"/>
          <w:rtl/>
        </w:rPr>
        <w:commentReference w:id="13"/>
      </w:r>
      <w:r>
        <w:rPr>
          <w:rFonts w:hint="cs"/>
          <w:rtl/>
        </w:rPr>
        <w:t>.</w:t>
      </w:r>
    </w:p>
    <w:sectPr w:rsidR="00161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hen, Rami" w:date="2018-11-18T15:58:00Z" w:initials="CR">
    <w:p w14:paraId="6775E4AE" w14:textId="77777777" w:rsidR="00143CA2" w:rsidRDefault="00143CA2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לאיזו רשת? מה המטרה של הרשת?</w:t>
      </w:r>
    </w:p>
  </w:comment>
  <w:comment w:id="1" w:author="Cohen, Rami" w:date="2018-11-18T15:58:00Z" w:initials="CR">
    <w:p w14:paraId="30D2D9ED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איך מקבלים את המטריצה הזו? מהי פונקציית המחיר?</w:t>
      </w:r>
    </w:p>
  </w:comment>
  <w:comment w:id="2" w:author="Cohen, Rami" w:date="2018-11-18T15:58:00Z" w:initials="CR">
    <w:p w14:paraId="23FF3676" w14:textId="77777777" w:rsidR="00143CA2" w:rsidRDefault="00143CA2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ראשי תיבות?</w:t>
      </w:r>
    </w:p>
  </w:comment>
  <w:comment w:id="4" w:author="Cohen, Rami" w:date="2018-11-18T15:59:00Z" w:initials="CR">
    <w:p w14:paraId="10D90CC9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מהו "חלון מסביב למילה" ומה הוא מכיל?</w:t>
      </w:r>
    </w:p>
  </w:comment>
  <w:comment w:id="5" w:author="Cohen, Rami" w:date="2018-11-18T15:59:00Z" w:initials="CR">
    <w:p w14:paraId="71CC2C2B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המשפט האחרון לא ברור. מהן מילות הקשר? ואיך מוצאים אותן?</w:t>
      </w:r>
    </w:p>
  </w:comment>
  <w:comment w:id="6" w:author="Cohen, Rami" w:date="2018-11-18T15:59:00Z" w:initials="CR">
    <w:p w14:paraId="40C773D1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היא "פונקציית ההסתברות של מילות ההקשר"?</w:t>
      </w:r>
    </w:p>
  </w:comment>
  <w:comment w:id="7" w:author="Cohen, Rami" w:date="2018-11-18T16:00:00Z" w:initials="CR">
    <w:p w14:paraId="3EB2FF0E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אילו וקטורים?</w:t>
      </w:r>
    </w:p>
  </w:comment>
  <w:comment w:id="8" w:author="Cohen, Rami" w:date="2018-11-18T16:00:00Z" w:initials="CR">
    <w:p w14:paraId="73EF85AA" w14:textId="77777777" w:rsidR="00143CA2" w:rsidRDefault="00143CA2" w:rsidP="00143CA2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המשפט האחרון לא ברור. באיזה מובן "משפרים" אופטימיזציה, מה זו מילת הקשר ומה זו מילת מטרה? ממצעים בין מה למה?</w:t>
      </w:r>
    </w:p>
  </w:comment>
  <w:comment w:id="9" w:author="Cohen, Rami" w:date="2018-11-18T16:01:00Z" w:initials="CR">
    <w:p w14:paraId="46E7B2D5" w14:textId="77777777" w:rsidR="00143CA2" w:rsidRDefault="00143CA2" w:rsidP="00143CA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proofErr w:type="spellStart"/>
      <w:r>
        <w:rPr>
          <w:rFonts w:hint="cs"/>
          <w:rtl/>
        </w:rPr>
        <w:t>הגרדיאנט</w:t>
      </w:r>
      <w:proofErr w:type="spellEnd"/>
      <w:r>
        <w:rPr>
          <w:rFonts w:hint="cs"/>
          <w:rtl/>
        </w:rPr>
        <w:t xml:space="preserve"> מחושב על אוסף של פרמטרים של הרשת, מה הכוונה </w:t>
      </w:r>
      <w:proofErr w:type="spellStart"/>
      <w:r>
        <w:rPr>
          <w:rFonts w:hint="cs"/>
          <w:rtl/>
        </w:rPr>
        <w:t>בגרדיאנט</w:t>
      </w:r>
      <w:proofErr w:type="spellEnd"/>
      <w:r>
        <w:rPr>
          <w:rFonts w:hint="cs"/>
          <w:rtl/>
        </w:rPr>
        <w:t xml:space="preserve"> על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? על מה פועל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ומה עושים עם התוצאה?</w:t>
      </w:r>
    </w:p>
  </w:comment>
  <w:comment w:id="10" w:author="Cohen, Rami" w:date="2018-11-18T16:02:00Z" w:initials="CR">
    <w:p w14:paraId="41C47AC2" w14:textId="77777777" w:rsidR="00143CA2" w:rsidRDefault="00143CA2" w:rsidP="00143CA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ההסבר על </w:t>
      </w:r>
      <w:r>
        <w:t>negative sampling</w:t>
      </w:r>
      <w:r>
        <w:rPr>
          <w:rFonts w:hint="cs"/>
          <w:rtl/>
        </w:rPr>
        <w:t xml:space="preserve"> לא ברור. רגרסיה לוגיסטית על מה?</w:t>
      </w:r>
    </w:p>
  </w:comment>
  <w:comment w:id="12" w:author="Cohen, Rami" w:date="2018-11-18T16:03:00Z" w:initials="CR">
    <w:p w14:paraId="29A6351A" w14:textId="77777777" w:rsidR="00143CA2" w:rsidRDefault="00143CA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איזו מילה? מה עושים עם הדגימה?</w:t>
      </w:r>
    </w:p>
  </w:comment>
  <w:comment w:id="13" w:author="Cohen, Rami" w:date="2018-11-18T16:03:00Z" w:initials="CR">
    <w:p w14:paraId="684FEB01" w14:textId="77777777" w:rsidR="00143CA2" w:rsidRPr="00143CA2" w:rsidRDefault="00143CA2" w:rsidP="00143CA2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להוסיף דוגמה של שימוש ב-</w:t>
      </w:r>
      <w:r>
        <w:t>word2vec</w:t>
      </w:r>
      <w:r>
        <w:rPr>
          <w:rFonts w:hint="cs"/>
          <w:rtl/>
        </w:rPr>
        <w:t xml:space="preserve"> להמרת אוסף מילים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 xml:space="preserve"> לייצוג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>. קחו למשל משפטים רלוונטיים עבור מילון עם 5 מילים והדגימו את השיטה.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5E4AE" w15:done="0"/>
  <w15:commentEx w15:paraId="30D2D9ED" w15:done="0"/>
  <w15:commentEx w15:paraId="23FF3676" w15:done="0"/>
  <w15:commentEx w15:paraId="10D90CC9" w15:done="0"/>
  <w15:commentEx w15:paraId="71CC2C2B" w15:done="0"/>
  <w15:commentEx w15:paraId="40C773D1" w15:done="0"/>
  <w15:commentEx w15:paraId="3EB2FF0E" w15:done="0"/>
  <w15:commentEx w15:paraId="73EF85AA" w15:done="0"/>
  <w15:commentEx w15:paraId="46E7B2D5" w15:done="0"/>
  <w15:commentEx w15:paraId="41C47AC2" w15:done="0"/>
  <w15:commentEx w15:paraId="29A6351A" w15:done="0"/>
  <w15:commentEx w15:paraId="684FE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5E4AE" w16cid:durableId="1F9C0A99"/>
  <w16cid:commentId w16cid:paraId="30D2D9ED" w16cid:durableId="1F9C0AAE"/>
  <w16cid:commentId w16cid:paraId="23FF3676" w16cid:durableId="1F9C0ABA"/>
  <w16cid:commentId w16cid:paraId="10D90CC9" w16cid:durableId="1F9C0ACB"/>
  <w16cid:commentId w16cid:paraId="71CC2C2B" w16cid:durableId="1F9C0ADB"/>
  <w16cid:commentId w16cid:paraId="40C773D1" w16cid:durableId="1F9C0AF1"/>
  <w16cid:commentId w16cid:paraId="3EB2FF0E" w16cid:durableId="1F9C0B0E"/>
  <w16cid:commentId w16cid:paraId="73EF85AA" w16cid:durableId="1F9C0B1E"/>
  <w16cid:commentId w16cid:paraId="46E7B2D5" w16cid:durableId="1F9C0B3F"/>
  <w16cid:commentId w16cid:paraId="41C47AC2" w16cid:durableId="1F9C0B9C"/>
  <w16cid:commentId w16cid:paraId="29A6351A" w16cid:durableId="1F9C0BBB"/>
  <w16cid:commentId w16cid:paraId="684FEB01" w16cid:durableId="1F9C0B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hen, Rami">
    <w15:presenceInfo w15:providerId="AD" w15:userId="S-1-5-21-661013750-2036339787-1844936127-1443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0D"/>
    <w:rsid w:val="00090C48"/>
    <w:rsid w:val="00143CA2"/>
    <w:rsid w:val="00161C06"/>
    <w:rsid w:val="005371E3"/>
    <w:rsid w:val="0070079B"/>
    <w:rsid w:val="00905C46"/>
    <w:rsid w:val="00924C18"/>
    <w:rsid w:val="009F4D80"/>
    <w:rsid w:val="00AC760D"/>
    <w:rsid w:val="00BA50A4"/>
    <w:rsid w:val="00F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4B70"/>
  <w15:chartTrackingRefBased/>
  <w15:docId w15:val="{5B27F578-8252-421B-A610-7FBE23E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3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C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C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C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Cohen, Rami</cp:lastModifiedBy>
  <cp:revision>2</cp:revision>
  <dcterms:created xsi:type="dcterms:W3CDTF">2018-11-18T14:05:00Z</dcterms:created>
  <dcterms:modified xsi:type="dcterms:W3CDTF">2018-11-18T14:05:00Z</dcterms:modified>
</cp:coreProperties>
</file>